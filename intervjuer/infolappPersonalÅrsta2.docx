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732" w:rsidRDefault="00FD5BF0" w:rsidP="008B30D0">
      <w:pPr>
        <w:pStyle w:val="Rubrik1"/>
      </w:pPr>
      <w:bookmarkStart w:id="0" w:name="_Hlk529792391"/>
      <w:r>
        <w:t>Intervjuer för studie av Fotokale</w:t>
      </w:r>
      <w:r w:rsidRPr="008B30D0">
        <w:rPr>
          <w:rStyle w:val="Rubrik1Char"/>
        </w:rPr>
        <w:t>n</w:t>
      </w:r>
      <w:r>
        <w:t>dern</w:t>
      </w:r>
    </w:p>
    <w:p w:rsidR="004C4EA8" w:rsidRDefault="004C4EA8">
      <w:r>
        <w:t>Hej!</w:t>
      </w:r>
    </w:p>
    <w:p w:rsidR="00FD5BF0" w:rsidRDefault="004C4EA8">
      <w:r>
        <w:t xml:space="preserve">Vår kandidatuppsats för Uppsala universitet handlar om </w:t>
      </w:r>
      <w:r w:rsidR="00FD5BF0">
        <w:t>Fotokalendern. För att göra detta har vi tänkt intervjua personal på Årstaskolan. Dessutom kommer vi att skicka ut en enkätundersökning till familjer till barn som går på skolan. Vi som gör undersökningen är Andreas Tyrberg (pappa till Jeremia, Gul klass) och Evelina Andersson. Vi</w:t>
      </w:r>
      <w:r w:rsidR="00F044B5">
        <w:t xml:space="preserve"> studerar systemvetenskap på universitetet och fokuserar då på </w:t>
      </w:r>
      <w:r>
        <w:t>hur man använder IT, som t ex</w:t>
      </w:r>
      <w:r w:rsidR="00F044B5">
        <w:t xml:space="preserve"> Fotokalendern. </w:t>
      </w:r>
    </w:p>
    <w:p w:rsidR="00F044B5" w:rsidRDefault="00F044B5">
      <w:r>
        <w:t xml:space="preserve">Vi </w:t>
      </w:r>
      <w:r w:rsidR="004C4EA8">
        <w:t xml:space="preserve">hoppas kunna få </w:t>
      </w:r>
      <w:r>
        <w:t xml:space="preserve">intervjua er för att höra hur ni använder Fotokalendern, hur användandet påverkar ert arbete och vad ni tänker omkring </w:t>
      </w:r>
      <w:r w:rsidR="00E32CFA">
        <w:t xml:space="preserve">Fotokalendern. Vi är intresserade av att </w:t>
      </w:r>
      <w:r w:rsidR="004C4EA8">
        <w:t>samtala med er, oavsett om</w:t>
      </w:r>
      <w:r w:rsidR="00E32CFA">
        <w:t xml:space="preserve"> ni arbetat länge på Årsta eller</w:t>
      </w:r>
      <w:r w:rsidR="004C4EA8">
        <w:t xml:space="preserve"> om ni arbetat</w:t>
      </w:r>
      <w:r w:rsidR="00E32CFA">
        <w:t xml:space="preserve"> kortare </w:t>
      </w:r>
      <w:r w:rsidR="004C4EA8">
        <w:t xml:space="preserve">tid, </w:t>
      </w:r>
      <w:r w:rsidR="00E32CFA">
        <w:t xml:space="preserve">och oavsett </w:t>
      </w:r>
      <w:r w:rsidR="004C4EA8">
        <w:t xml:space="preserve">vilken </w:t>
      </w:r>
      <w:r w:rsidR="00E32CFA">
        <w:t>roll ni har på skolan</w:t>
      </w:r>
      <w:r w:rsidR="004C4EA8">
        <w:t>,</w:t>
      </w:r>
      <w:r w:rsidR="00E32CFA">
        <w:t xml:space="preserve"> så länge som ni använder Fotokalendern</w:t>
      </w:r>
      <w:r w:rsidR="004C4EA8">
        <w:t>.</w:t>
      </w:r>
    </w:p>
    <w:p w:rsidR="00E32CFA" w:rsidRDefault="00E32CFA">
      <w:r>
        <w:t xml:space="preserve">Vi kommer att hålla intervjuerna på Årstaskolan </w:t>
      </w:r>
      <w:r w:rsidR="004C4EA8">
        <w:t>om</w:t>
      </w:r>
      <w:r>
        <w:t xml:space="preserve"> ni inte önskar något annat. Vi räknar med att en intervju tar ungefär 30 minuter. </w:t>
      </w:r>
    </w:p>
    <w:p w:rsidR="004C4EA8" w:rsidRDefault="004C4EA8">
      <w:r>
        <w:t>Självfallet behandlar vi alla svar konfidentiellt. Ingen kommer att kunna se hur någon enskild person har svarat eller vad hon/han tycker. När vi skrivit ut intervjun (det kan ta några dagar!) skickar vi vår utskrift så att den som intervjuats kan kolla att vi fattat allting på rätt sätt.</w:t>
      </w:r>
    </w:p>
    <w:p w:rsidR="008B30D0" w:rsidRDefault="004C4EA8">
      <w:r>
        <w:t>I första hand är det fyra dagar som skulle passa bra för intervjuerna</w:t>
      </w:r>
      <w:r w:rsidR="008B30D0">
        <w:t xml:space="preserve">. Vi kan under hela dagarna, från morgon till eftermiddag, och vill intervjua några av er på lämpliga tider i era scheman. Ring, </w:t>
      </w:r>
      <w:r>
        <w:t xml:space="preserve">skicka </w:t>
      </w:r>
      <w:r w:rsidR="008B30D0">
        <w:t xml:space="preserve">sms eller mejla till oss angående </w:t>
      </w:r>
      <w:r>
        <w:t xml:space="preserve">vilken </w:t>
      </w:r>
      <w:r w:rsidR="008B30D0">
        <w:t xml:space="preserve">tid </w:t>
      </w:r>
      <w:r>
        <w:t xml:space="preserve">(eller vilka tider) </w:t>
      </w:r>
      <w:r w:rsidR="008B30D0">
        <w:t>som passar er</w:t>
      </w:r>
      <w:r>
        <w:t xml:space="preserve"> bäst</w:t>
      </w:r>
      <w:r w:rsidR="008B30D0">
        <w:t xml:space="preserve">. </w:t>
      </w:r>
    </w:p>
    <w:p w:rsidR="008B30D0" w:rsidRDefault="008B30D0"/>
    <w:p w:rsidR="000E7CD5" w:rsidRDefault="008B30D0">
      <w:r>
        <w:t>Måndagen den 19/11</w:t>
      </w:r>
    </w:p>
    <w:p w:rsidR="008B30D0" w:rsidRDefault="008B30D0"/>
    <w:p w:rsidR="008B30D0" w:rsidRDefault="008B30D0">
      <w:r>
        <w:t>Fredagen den 23/11</w:t>
      </w:r>
      <w:bookmarkStart w:id="1" w:name="_GoBack"/>
      <w:bookmarkEnd w:id="1"/>
    </w:p>
    <w:p w:rsidR="008B30D0" w:rsidRDefault="008B30D0"/>
    <w:p w:rsidR="008B30D0" w:rsidRDefault="008B30D0">
      <w:r>
        <w:t>Onsdagen den 28/11</w:t>
      </w:r>
    </w:p>
    <w:p w:rsidR="008B30D0" w:rsidRDefault="008B30D0"/>
    <w:p w:rsidR="008B30D0" w:rsidRDefault="008B30D0">
      <w:r>
        <w:t>Fredagen den 30/11</w:t>
      </w:r>
    </w:p>
    <w:p w:rsidR="000E7CD5" w:rsidRDefault="000E7CD5"/>
    <w:bookmarkEnd w:id="0"/>
    <w:p w:rsidR="00E32CFA" w:rsidRDefault="00E32CFA"/>
    <w:p w:rsidR="00E32CFA" w:rsidRPr="00E32CFA" w:rsidRDefault="00E32CFA"/>
    <w:p w:rsidR="00E32CFA" w:rsidRPr="00E32CFA" w:rsidRDefault="00E32CFA">
      <w:pPr>
        <w:sectPr w:rsidR="00E32CFA" w:rsidRPr="00E32CFA">
          <w:pgSz w:w="11906" w:h="16838"/>
          <w:pgMar w:top="1417" w:right="1417" w:bottom="1417" w:left="1417" w:header="708" w:footer="708" w:gutter="0"/>
          <w:cols w:space="708"/>
          <w:docGrid w:linePitch="360"/>
        </w:sectPr>
      </w:pPr>
    </w:p>
    <w:p w:rsidR="00E32CFA" w:rsidRPr="00FB29B6" w:rsidRDefault="00E32CFA" w:rsidP="00E32CFA">
      <w:pPr>
        <w:rPr>
          <w:lang w:val="en-US"/>
        </w:rPr>
      </w:pPr>
      <w:bookmarkStart w:id="2" w:name="_Hlk529792304"/>
      <w:r w:rsidRPr="00FB29B6">
        <w:rPr>
          <w:lang w:val="en-US"/>
        </w:rPr>
        <w:t>Andreas Tyrberg</w:t>
      </w:r>
      <w:r w:rsidRPr="00FB29B6">
        <w:rPr>
          <w:lang w:val="en-US"/>
        </w:rPr>
        <w:br/>
      </w:r>
      <w:hyperlink r:id="rId5" w:history="1">
        <w:r w:rsidRPr="00FB29B6">
          <w:rPr>
            <w:rStyle w:val="Hyperlnk"/>
            <w:lang w:val="en-US"/>
          </w:rPr>
          <w:t>tyrberg.andreas@gmail.com</w:t>
        </w:r>
      </w:hyperlink>
      <w:r w:rsidRPr="00FB29B6">
        <w:rPr>
          <w:lang w:val="en-US"/>
        </w:rPr>
        <w:br/>
        <w:t>073-9547234</w:t>
      </w:r>
      <w:bookmarkEnd w:id="2"/>
    </w:p>
    <w:p w:rsidR="00E32CFA" w:rsidRPr="00FB29B6" w:rsidRDefault="00E32CFA" w:rsidP="00E32CFA">
      <w:pPr>
        <w:rPr>
          <w:lang w:val="en-US"/>
        </w:rPr>
      </w:pPr>
    </w:p>
    <w:p w:rsidR="00E32CFA" w:rsidRPr="00FB29B6" w:rsidRDefault="00E32CFA" w:rsidP="00E32CFA">
      <w:pPr>
        <w:rPr>
          <w:lang w:val="en-US"/>
        </w:rPr>
      </w:pPr>
    </w:p>
    <w:p w:rsidR="00E32CFA" w:rsidRPr="00FB29B6" w:rsidRDefault="00E32CFA" w:rsidP="00E32CFA">
      <w:pPr>
        <w:rPr>
          <w:lang w:val="en-US"/>
        </w:rPr>
      </w:pPr>
    </w:p>
    <w:p w:rsidR="00E32CFA" w:rsidRPr="00E32CFA" w:rsidRDefault="00E32CFA" w:rsidP="00E32CFA">
      <w:pPr>
        <w:rPr>
          <w:lang w:val="en-US"/>
        </w:rPr>
      </w:pPr>
      <w:bookmarkStart w:id="3" w:name="_Hlk529792324"/>
      <w:r>
        <w:rPr>
          <w:lang w:val="en-US"/>
        </w:rPr>
        <w:t>Evelina Andersson</w:t>
      </w:r>
      <w:r>
        <w:rPr>
          <w:lang w:val="en-US"/>
        </w:rPr>
        <w:br/>
      </w:r>
      <w:ins w:id="4" w:author="Andreas Tyrberg" w:date="2018-11-13T11:53:00Z">
        <w:r w:rsidR="00FB29B6">
          <w:rPr>
            <w:rStyle w:val="Hyperlnk"/>
            <w:lang w:val="en-US"/>
          </w:rPr>
          <w:fldChar w:fldCharType="begin"/>
        </w:r>
        <w:r w:rsidR="00FB29B6">
          <w:rPr>
            <w:rStyle w:val="Hyperlnk"/>
            <w:lang w:val="en-US"/>
          </w:rPr>
          <w:instrText xml:space="preserve"> HYPERLINK "mailto:</w:instrText>
        </w:r>
      </w:ins>
      <w:r w:rsidR="00FB29B6" w:rsidRPr="00FB29B6">
        <w:rPr>
          <w:rStyle w:val="Hyperlnk"/>
          <w:lang w:val="en-US"/>
          <w:rPrChange w:id="5" w:author="Andreas Tyrberg" w:date="2018-11-13T11:53:00Z">
            <w:rPr>
              <w:rStyle w:val="Hyperlnk"/>
              <w:lang w:val="en-US"/>
            </w:rPr>
          </w:rPrChange>
        </w:rPr>
        <w:instrText>evelina.andersson.uu@gmail.com</w:instrText>
      </w:r>
      <w:ins w:id="6" w:author="Andreas Tyrberg" w:date="2018-11-13T11:53:00Z">
        <w:r w:rsidR="00FB29B6">
          <w:rPr>
            <w:rStyle w:val="Hyperlnk"/>
            <w:lang w:val="en-US"/>
          </w:rPr>
          <w:instrText xml:space="preserve">" </w:instrText>
        </w:r>
        <w:r w:rsidR="00FB29B6">
          <w:rPr>
            <w:rStyle w:val="Hyperlnk"/>
            <w:lang w:val="en-US"/>
          </w:rPr>
          <w:fldChar w:fldCharType="separate"/>
        </w:r>
      </w:ins>
      <w:r w:rsidR="00FB29B6" w:rsidRPr="00FB29B6">
        <w:rPr>
          <w:rStyle w:val="Hyperlnk"/>
          <w:lang w:val="en-US"/>
        </w:rPr>
        <w:t>evelina.andersson.uu@gmail.com</w:t>
      </w:r>
      <w:ins w:id="7" w:author="Andreas Tyrberg" w:date="2018-11-13T11:53:00Z">
        <w:r w:rsidR="00FB29B6">
          <w:rPr>
            <w:rStyle w:val="Hyperlnk"/>
            <w:lang w:val="en-US"/>
          </w:rPr>
          <w:fldChar w:fldCharType="end"/>
        </w:r>
      </w:ins>
      <w:r>
        <w:rPr>
          <w:lang w:val="en-US"/>
        </w:rPr>
        <w:br/>
        <w:t>0708365560</w:t>
      </w:r>
      <w:bookmarkEnd w:id="3"/>
    </w:p>
    <w:sectPr w:rsidR="00E32CFA" w:rsidRPr="00E32CFA" w:rsidSect="00E32CFA">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0"/>
    <w:rsid w:val="000E7CD5"/>
    <w:rsid w:val="004C4EA8"/>
    <w:rsid w:val="00786960"/>
    <w:rsid w:val="008B30D0"/>
    <w:rsid w:val="00B66732"/>
    <w:rsid w:val="00E32CFA"/>
    <w:rsid w:val="00E52365"/>
    <w:rsid w:val="00F044B5"/>
    <w:rsid w:val="00FB29B6"/>
    <w:rsid w:val="00FD5B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CB38"/>
  <w15:chartTrackingRefBased/>
  <w15:docId w15:val="{6A6301D6-ED4B-4D6D-BFEA-65ECF0EC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B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32CFA"/>
    <w:rPr>
      <w:color w:val="0563C1" w:themeColor="hyperlink"/>
      <w:u w:val="single"/>
    </w:rPr>
  </w:style>
  <w:style w:type="character" w:styleId="Olstomnmnande">
    <w:name w:val="Unresolved Mention"/>
    <w:basedOn w:val="Standardstycketeckensnitt"/>
    <w:uiPriority w:val="99"/>
    <w:semiHidden/>
    <w:unhideWhenUsed/>
    <w:rsid w:val="00E32CFA"/>
    <w:rPr>
      <w:color w:val="605E5C"/>
      <w:shd w:val="clear" w:color="auto" w:fill="E1DFDD"/>
    </w:rPr>
  </w:style>
  <w:style w:type="character" w:customStyle="1" w:styleId="Rubrik1Char">
    <w:name w:val="Rubrik 1 Char"/>
    <w:basedOn w:val="Standardstycketeckensnitt"/>
    <w:link w:val="Rubrik1"/>
    <w:uiPriority w:val="9"/>
    <w:rsid w:val="008B30D0"/>
    <w:rPr>
      <w:rFonts w:asciiTheme="majorHAnsi" w:eastAsiaTheme="majorEastAsia" w:hAnsiTheme="majorHAnsi" w:cstheme="majorBidi"/>
      <w:color w:val="2F5496" w:themeColor="accent1" w:themeShade="BF"/>
      <w:sz w:val="32"/>
      <w:szCs w:val="32"/>
    </w:rPr>
  </w:style>
  <w:style w:type="paragraph" w:styleId="Ballongtext">
    <w:name w:val="Balloon Text"/>
    <w:basedOn w:val="Normal"/>
    <w:link w:val="BallongtextChar"/>
    <w:uiPriority w:val="99"/>
    <w:semiHidden/>
    <w:unhideWhenUsed/>
    <w:rsid w:val="004C4EA8"/>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4C4E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tyrberg.andre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F23D-4960-4C87-B417-E879969F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1561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2018-11-13T10:54:00Z</dcterms:created>
  <dcterms:modified xsi:type="dcterms:W3CDTF">2018-11-13T10:54:00Z</dcterms:modified>
</cp:coreProperties>
</file>